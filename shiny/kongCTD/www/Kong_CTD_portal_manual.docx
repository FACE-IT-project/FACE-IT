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b/>
          <w:bCs/>
        </w:rPr>
        <w:t>KongApp CTD data upload portal</w:t>
      </w:r>
    </w:p>
    <w:p>
      <w:pPr>
        <w:pStyle w:val="Normal"/>
        <w:ind w:left="720" w:hanging="360"/>
        <w:rPr/>
      </w:pPr>
      <w:r>
        <w:rPr/>
        <w:t>Draft version 2022-</w:t>
      </w:r>
      <w:r>
        <w:rPr/>
        <w:t>09-14</w:t>
      </w:r>
    </w:p>
    <w:p>
      <w:pPr>
        <w:pStyle w:val="Normal"/>
        <w:ind w:left="720" w:hanging="360"/>
        <w:rPr>
          <w:b/>
          <w:b/>
          <w:bCs/>
        </w:rPr>
      </w:pPr>
      <w:r>
        <w:rPr>
          <w:b/>
          <w:bCs/>
        </w:rPr>
      </w:r>
    </w:p>
    <w:p>
      <w:pPr>
        <w:pStyle w:val="Normal"/>
        <w:ind w:left="720" w:hanging="360"/>
        <w:rPr/>
      </w:pPr>
      <w:r>
        <w:rPr>
          <w:b/>
          <w:bCs/>
        </w:rPr>
        <w:t>The aim of developing this portal was to create a data repository to ensure the archiving of all Kongsfjorden CTD data for the good of the entire scientific community and to track long term trends in an important Arctic environment undergoing rapid change.</w:t>
      </w:r>
    </w:p>
    <w:p>
      <w:pPr>
        <w:pStyle w:val="Normal"/>
        <w:ind w:left="720" w:hanging="360"/>
        <w:rPr>
          <w:b/>
          <w:b/>
          <w:bCs/>
        </w:rPr>
      </w:pPr>
      <w:r>
        <w:rPr>
          <w:b/>
          <w:bCs/>
        </w:rPr>
      </w:r>
    </w:p>
    <w:p>
      <w:pPr>
        <w:pStyle w:val="Normal"/>
        <w:ind w:left="720" w:hanging="360"/>
        <w:rPr/>
      </w:pPr>
      <w:r>
        <w:rPr>
          <w:b/>
          <w:bCs/>
        </w:rPr>
        <w:t>Have data you want to upload? Follow these steps:</w:t>
      </w:r>
    </w:p>
    <w:p>
      <w:pPr>
        <w:pStyle w:val="ListParagraph"/>
        <w:numPr>
          <w:ilvl w:val="0"/>
          <w:numId w:val="1"/>
        </w:numPr>
        <w:rPr/>
      </w:pPr>
      <w:r>
        <w:rPr>
          <w:lang w:val="de-DE"/>
        </w:rPr>
        <w:t>Choose who will upload</w:t>
      </w:r>
    </w:p>
    <w:p>
      <w:pPr>
        <w:pStyle w:val="ListParagraph"/>
        <w:numPr>
          <w:ilvl w:val="1"/>
          <w:numId w:val="1"/>
        </w:numPr>
        <w:rPr/>
      </w:pPr>
      <w:commentRangeStart w:id="0"/>
      <w:r>
        <w:rPr/>
        <w:t>The Kings Bay Marine Lab manager can upload your CTD data for you</w:t>
      </w:r>
      <w:r>
        <w:rPr/>
      </w:r>
      <w:commentRangeEnd w:id="0"/>
      <w:r>
        <w:commentReference w:id="0"/>
      </w:r>
      <w:r>
        <w:rPr/>
        <w:t xml:space="preserve">. </w:t>
      </w:r>
    </w:p>
    <w:p>
      <w:pPr>
        <w:pStyle w:val="ListParagraph"/>
        <w:numPr>
          <w:ilvl w:val="2"/>
          <w:numId w:val="1"/>
        </w:numPr>
        <w:rPr/>
      </w:pPr>
      <w:r>
        <w:rPr/>
        <w:t xml:space="preserve">This is especially easy if the data were collected on the Kings Bay CTD, as the marine lab manager will have your data. However, even if the CTD data were collected on a different CTD, you can send the data to them, </w:t>
      </w:r>
      <w:commentRangeStart w:id="1"/>
      <w:r>
        <w:rPr/>
        <w:t>or the Kongsfjorden Flagship leads, and they will upload it, with your name as the data owner</w:t>
      </w:r>
      <w:r>
        <w:rPr/>
      </w:r>
      <w:commentRangeEnd w:id="1"/>
      <w:r>
        <w:commentReference w:id="1"/>
      </w:r>
      <w:r>
        <w:rPr/>
        <w:commentReference w:id="2"/>
      </w:r>
      <w:r>
        <w:rPr/>
        <w:t xml:space="preserve">. Contacts: Marine Lab manager: </w:t>
      </w:r>
      <w:hyperlink r:id="rId2">
        <w:r>
          <w:rPr>
            <w:rStyle w:val="InternetLink"/>
            <w:b/>
            <w:bCs/>
          </w:rPr>
          <w:t>engineer@kingsbay.no</w:t>
        </w:r>
      </w:hyperlink>
      <w:r>
        <w:rPr/>
        <w:t>, Flagship leads: Clara Hoppe (clara.hoppe@awi.de) and Allison Bailey (allison.bailey@npolar.no).</w:t>
      </w:r>
    </w:p>
    <w:p>
      <w:pPr>
        <w:pStyle w:val="ListParagraph"/>
        <w:numPr>
          <w:ilvl w:val="1"/>
          <w:numId w:val="1"/>
        </w:numPr>
        <w:rPr/>
      </w:pPr>
      <w:r>
        <w:rPr/>
        <w:t>You can upload your own data with the following steps:</w:t>
      </w:r>
    </w:p>
    <w:p>
      <w:pPr>
        <w:pStyle w:val="ListParagraph"/>
        <w:numPr>
          <w:ilvl w:val="2"/>
          <w:numId w:val="1"/>
        </w:numPr>
        <w:rPr/>
      </w:pPr>
      <w:r>
        <w:rPr>
          <w:lang w:val="de-DE"/>
        </w:rPr>
        <w:t>Create user account:</w:t>
      </w:r>
    </w:p>
    <w:p>
      <w:pPr>
        <w:pStyle w:val="ListParagraph"/>
        <w:numPr>
          <w:ilvl w:val="3"/>
          <w:numId w:val="1"/>
        </w:numPr>
        <w:rPr/>
      </w:pPr>
      <w:r>
        <w:rPr>
          <w:color w:val="000000" w:themeColor="text1"/>
        </w:rPr>
        <w:t>Contact the portal’s administrator Robert Schlegel (</w:t>
      </w:r>
      <w:hyperlink r:id="rId3">
        <w:r>
          <w:rPr>
            <w:rStyle w:val="InternetLink"/>
            <w:b/>
            <w:bCs/>
          </w:rPr>
          <w:t>robert.schlegel@imev-mer.fr</w:t>
        </w:r>
      </w:hyperlink>
      <w:r>
        <w:rPr/>
        <w:t xml:space="preserve">) </w:t>
      </w:r>
      <w:r>
        <w:rPr>
          <w:color w:val="000000" w:themeColor="text1"/>
        </w:rPr>
        <w:t>to have a new user account created.</w:t>
      </w:r>
    </w:p>
    <w:p>
      <w:pPr>
        <w:pStyle w:val="ListParagraph"/>
        <w:numPr>
          <w:ilvl w:val="3"/>
          <w:numId w:val="1"/>
        </w:numPr>
        <w:rPr/>
      </w:pPr>
      <w:r>
        <w:rPr>
          <w:color w:val="000000" w:themeColor="text1"/>
        </w:rPr>
        <w:t>Provide them with your name and e-mail, as well as your desired username (ideally “Lastname_firstname”, no special characters) and password.</w:t>
      </w:r>
    </w:p>
    <w:p>
      <w:pPr>
        <w:pStyle w:val="ListParagraph"/>
        <w:numPr>
          <w:ilvl w:val="2"/>
          <w:numId w:val="1"/>
        </w:numPr>
        <w:rPr/>
      </w:pPr>
      <w:r>
        <w:rPr>
          <w:lang w:val="de-DE"/>
        </w:rPr>
        <w:t>Prepare your data:</w:t>
      </w:r>
    </w:p>
    <w:p>
      <w:pPr>
        <w:pStyle w:val="ListParagraph"/>
        <w:numPr>
          <w:ilvl w:val="3"/>
          <w:numId w:val="1"/>
        </w:numPr>
        <w:rPr/>
      </w:pPr>
      <w:r>
        <w:rPr/>
        <w:t>Data must be in .txt or .csv file format.</w:t>
      </w:r>
    </w:p>
    <w:p>
      <w:pPr>
        <w:pStyle w:val="ListParagraph"/>
        <w:numPr>
          <w:ilvl w:val="3"/>
          <w:numId w:val="1"/>
        </w:numPr>
        <w:rPr/>
      </w:pPr>
      <w:r>
        <w:rPr/>
        <w:t>You can upload the raw files exported from the CTD, but do not use versions where you have manually changed the file or added additional text.</w:t>
      </w:r>
    </w:p>
    <w:p>
      <w:pPr>
        <w:pStyle w:val="ListParagraph"/>
        <w:numPr>
          <w:ilvl w:val="3"/>
          <w:numId w:val="1"/>
        </w:numPr>
        <w:rPr/>
      </w:pPr>
      <w:r>
        <w:rPr/>
        <w:t>You can upload a single profile, or multiple profiles at once. If multiple profiles are uploaded at once, they must come from the same CTD and have the column structure. To streamline the process of adding metadata when uploading multiple files, consider these tips:</w:t>
      </w:r>
    </w:p>
    <w:p>
      <w:pPr>
        <w:pStyle w:val="ListParagraph"/>
        <w:numPr>
          <w:ilvl w:val="4"/>
          <w:numId w:val="1"/>
        </w:numPr>
        <w:rPr/>
      </w:pPr>
      <w:r>
        <w:rPr/>
        <w:t xml:space="preserve">If you have a lot of files from the common CTD sites in Kongsfjorden, it’s easiest to upload your data in pools of files, one station (profiles from the same lat/long) at a time. </w:t>
      </w:r>
      <w:r>
        <w:rPr/>
        <w:commentReference w:id="3"/>
      </w:r>
      <w:r>
        <w:rPr/>
        <w:commentReference w:id="4"/>
      </w:r>
    </w:p>
    <w:p>
      <w:pPr>
        <w:pStyle w:val="ListParagraph"/>
        <w:numPr>
          <w:ilvl w:val="4"/>
          <w:numId w:val="1"/>
        </w:numPr>
        <w:rPr/>
      </w:pPr>
      <w:r>
        <w:rPr/>
        <w:t>If you want to upload data from different stations in one go, make sure you have the lat/long data for each profile available (and note that you can copy-paste that data into the app just like Excel!)</w:t>
      </w:r>
      <w:bookmarkStart w:id="0" w:name="move1074862611"/>
      <w:bookmarkEnd w:id="0"/>
      <w:r>
        <w:rPr/>
        <w:t>.</w:t>
      </w:r>
    </w:p>
    <w:p>
      <w:pPr>
        <w:pStyle w:val="ListParagraph"/>
        <w:numPr>
          <w:ilvl w:val="0"/>
          <w:numId w:val="1"/>
        </w:numPr>
        <w:rPr/>
      </w:pPr>
      <w:r>
        <w:rPr/>
        <w:t>Uploading in the portal</w:t>
      </w:r>
    </w:p>
    <w:p>
      <w:pPr>
        <w:pStyle w:val="ListParagraph"/>
        <w:numPr>
          <w:ilvl w:val="1"/>
          <w:numId w:val="1"/>
        </w:numPr>
        <w:rPr/>
      </w:pPr>
      <w:r>
        <w:rPr/>
        <w:t>Go to: http://193.50.85.104:4949/kongCTD/</w:t>
      </w:r>
    </w:p>
    <w:p>
      <w:pPr>
        <w:pStyle w:val="ListParagraph"/>
        <w:numPr>
          <w:ilvl w:val="1"/>
          <w:numId w:val="1"/>
        </w:numPr>
        <w:rPr/>
      </w:pPr>
      <w:r>
        <w:rPr/>
        <w:t>Log in using your username and password assigned by the admin.</w:t>
      </w:r>
    </w:p>
    <w:p>
      <w:pPr>
        <w:pStyle w:val="ListParagraph"/>
        <w:numPr>
          <w:ilvl w:val="1"/>
          <w:numId w:val="1"/>
        </w:numPr>
        <w:rPr/>
      </w:pPr>
      <w:r>
        <w:rPr/>
        <w:t xml:space="preserve">The web portal is structured by sequential pages, listed to the left. </w:t>
      </w:r>
      <w:bookmarkStart w:id="1" w:name="move107560957"/>
      <w:r>
        <w:rPr/>
        <w:t>After logging in, you will see the first page of the app ( ‘1) Upload’ )</w:t>
      </w:r>
      <w:bookmarkEnd w:id="1"/>
      <w:r>
        <w:rPr/>
        <w:t>.</w:t>
      </w:r>
    </w:p>
    <w:p>
      <w:pPr>
        <w:pStyle w:val="ListParagraph"/>
        <w:numPr>
          <w:ilvl w:val="1"/>
          <w:numId w:val="1"/>
        </w:numPr>
        <w:rPr/>
      </w:pPr>
      <w:r>
        <w:rPr/>
        <w:t>You can navigate between the different pages by clicking on the next tab once you are finished with the current one. You can move back and forth between the different tabs without losing or having to save your data in between.</w:t>
      </w:r>
      <w:bookmarkStart w:id="2" w:name="move1075609571"/>
      <w:bookmarkEnd w:id="2"/>
    </w:p>
    <w:p>
      <w:pPr>
        <w:pStyle w:val="ListParagraph"/>
        <w:numPr>
          <w:ilvl w:val="1"/>
          <w:numId w:val="1"/>
        </w:numPr>
        <w:rPr>
          <w:b/>
          <w:b/>
          <w:bCs/>
        </w:rPr>
      </w:pPr>
      <w:r>
        <w:rPr>
          <w:b/>
          <w:bCs/>
          <w:lang w:val="de-DE"/>
        </w:rPr>
        <w:t>1) Upload</w:t>
      </w:r>
    </w:p>
    <w:p>
      <w:pPr>
        <w:pStyle w:val="ListParagraph"/>
        <w:numPr>
          <w:ilvl w:val="2"/>
          <w:numId w:val="1"/>
        </w:numPr>
        <w:rPr/>
      </w:pPr>
      <w:r>
        <w:rPr/>
        <w:t>In the blue box (“File format”) you can identify the file(s) you want to upload (can be multiple files at once) and in which format they are.</w:t>
      </w:r>
    </w:p>
    <w:p>
      <w:pPr>
        <w:pStyle w:val="ListParagraph"/>
        <w:numPr>
          <w:ilvl w:val="3"/>
          <w:numId w:val="1"/>
        </w:numPr>
        <w:rPr/>
      </w:pPr>
      <w:r>
        <w:rPr/>
        <w:t>Click on browse and select the file(s) you want to upload.</w:t>
      </w:r>
    </w:p>
    <w:p>
      <w:pPr>
        <w:pStyle w:val="ListParagraph"/>
        <w:numPr>
          <w:ilvl w:val="3"/>
          <w:numId w:val="1"/>
        </w:numPr>
        <w:rPr/>
      </w:pPr>
      <w:r>
        <w:rPr/>
        <w:t xml:space="preserve">If the portal recognizes the file type as coming from one of the typical CTDs used in Kongsfjorden (e.g. for SAIV or RBR CTDs), it will suggest to you a pre-determined file format and parse the data accordingly. </w:t>
      </w:r>
    </w:p>
    <w:p>
      <w:pPr>
        <w:pStyle w:val="ListParagraph"/>
        <w:numPr>
          <w:ilvl w:val="3"/>
          <w:numId w:val="1"/>
        </w:numPr>
        <w:rPr/>
      </w:pPr>
      <w:r>
        <w:rPr/>
        <w:t>Inspect in the “Data preview” box to the right. If the data are not parsed correctly you can select a CTD type in the drop down menu and/or change the file format settings manually.</w:t>
      </w:r>
    </w:p>
    <w:p>
      <w:pPr>
        <w:pStyle w:val="ListParagraph"/>
        <w:numPr>
          <w:ilvl w:val="2"/>
          <w:numId w:val="1"/>
        </w:numPr>
        <w:rPr/>
      </w:pPr>
      <w:r>
        <w:rPr/>
        <w:t>In the green box you can check how the data have been read. Double check e.g. if decimals are displayed correctly.</w:t>
      </w:r>
    </w:p>
    <w:p>
      <w:pPr>
        <w:pStyle w:val="ListParagraph"/>
        <w:numPr>
          <w:ilvl w:val="2"/>
          <w:numId w:val="1"/>
        </w:numPr>
        <w:rPr/>
      </w:pPr>
      <w:r>
        <w:rPr>
          <w:i/>
          <w:iCs/>
        </w:rPr>
        <w:t xml:space="preserve">NB: </w:t>
      </w:r>
      <w:r>
        <w:rPr/>
        <w:t>If you want to upload several files for a CTD that is not of one of the commonly used types in Kongsfjorden ( the Kings Bay SAIV  or the AWIPEV RBR), contact us in advance to see whether it is possible to implement an automated upload scheme for your instrument type. Otherwise, there is also the option to optimize the upload yourself within the app.</w:t>
      </w:r>
    </w:p>
    <w:p>
      <w:pPr>
        <w:pStyle w:val="ListParagraph"/>
        <w:numPr>
          <w:ilvl w:val="1"/>
          <w:numId w:val="1"/>
        </w:numPr>
        <w:rPr>
          <w:b/>
          <w:b/>
          <w:bCs/>
        </w:rPr>
      </w:pPr>
      <w:r>
        <w:rPr>
          <w:b/>
          <w:bCs/>
          <w:lang w:val="de-DE"/>
        </w:rPr>
        <w:t>2) Metadata</w:t>
      </w:r>
    </w:p>
    <w:p>
      <w:pPr>
        <w:pStyle w:val="ListParagraph"/>
        <w:numPr>
          <w:ilvl w:val="2"/>
          <w:numId w:val="1"/>
        </w:numPr>
        <w:rPr/>
      </w:pPr>
      <w:r>
        <w:rPr/>
        <w:t xml:space="preserve">Metadata (date, location, CTD type, etc.) is what makes the data useful, and it is thus critically required to provide this information. </w:t>
      </w:r>
    </w:p>
    <w:p>
      <w:pPr>
        <w:pStyle w:val="ListParagraph"/>
        <w:numPr>
          <w:ilvl w:val="2"/>
          <w:numId w:val="1"/>
        </w:numPr>
        <w:rPr/>
      </w:pPr>
      <w:r>
        <w:rPr/>
        <w:t xml:space="preserve">In the light blue box </w:t>
      </w:r>
      <w:del w:id="0" w:author="Unknown Author" w:date="2022-08-01T17:50:46Z">
        <w:r>
          <w:rPr/>
          <w:delText>(‘Fill all values’</w:delText>
        </w:r>
      </w:del>
      <w:r>
        <w:rPr/>
        <w:commentReference w:id="5"/>
      </w:r>
      <w:r>
        <w:rPr/>
        <w:commentReference w:id="6"/>
      </w:r>
      <w:del w:id="1" w:author="Unknown Author" w:date="2022-08-01T17:50:46Z">
        <w:r>
          <w:rPr/>
          <w:delText xml:space="preserve">) </w:delText>
        </w:r>
      </w:del>
      <w:r>
        <w:rPr/>
        <w:t>you can add information to all currently uploaded files.</w:t>
      </w:r>
    </w:p>
    <w:p>
      <w:pPr>
        <w:pStyle w:val="ListParagraph"/>
        <w:numPr>
          <w:ilvl w:val="2"/>
          <w:numId w:val="1"/>
        </w:numPr>
        <w:rPr/>
      </w:pPr>
      <w:r>
        <w:rPr/>
        <w:t>If your profiles have been collected at one of the pre-described, traditionally used stations in Kongsfjorden (e.g. KB3), you can select this station from the drop down menu. If your station is not in the dropdown menu or if your station has no fixed ID, the field can be edited manually in the blue box see below). Contact Robert Schlegel if you want your commonly-used stations added to the dropdown menu.</w:t>
      </w:r>
    </w:p>
    <w:p>
      <w:pPr>
        <w:pStyle w:val="ListParagraph"/>
        <w:numPr>
          <w:ilvl w:val="2"/>
          <w:numId w:val="1"/>
        </w:numPr>
        <w:rPr/>
      </w:pPr>
      <w:r>
        <w:rPr/>
        <w:t>If you select a pre-described station, lat and long values will appear below. They can also be manually adjusted for all currently uploaded datasets if needed.</w:t>
      </w:r>
    </w:p>
    <w:p>
      <w:pPr>
        <w:pStyle w:val="ListParagraph"/>
        <w:numPr>
          <w:ilvl w:val="2"/>
          <w:numId w:val="1"/>
        </w:numPr>
        <w:rPr/>
      </w:pPr>
      <w:r>
        <w:rPr/>
        <w:t>Add the name of the data owner [</w:t>
      </w:r>
      <w:commentRangeStart w:id="7"/>
      <w:r>
        <w:rPr>
          <w:color w:val="C45911" w:themeColor="accent2" w:themeShade="bf"/>
        </w:rPr>
        <w:t>could we also add their email address?</w:t>
      </w:r>
      <w:r>
        <w:rPr>
          <w:color w:val="C45911" w:themeColor="accent2" w:themeShade="bf"/>
        </w:rPr>
      </w:r>
      <w:commentRangeEnd w:id="7"/>
      <w:r>
        <w:commentReference w:id="7"/>
      </w:r>
      <w:r>
        <w:rPr/>
        <w:t>], both the person and the institute.</w:t>
      </w:r>
    </w:p>
    <w:p>
      <w:pPr>
        <w:pStyle w:val="ListParagraph"/>
        <w:numPr>
          <w:ilvl w:val="2"/>
          <w:numId w:val="1"/>
        </w:numPr>
        <w:rPr/>
      </w:pPr>
      <w:r>
        <w:rPr/>
        <w:t>The sensor owner (e.g. Kingsbay for the SAIV data format), brand and number are pre-described based on the file structure. If it is missing or incorrect, they can be changed/added here for all currently uploaded files [</w:t>
      </w:r>
      <w:commentRangeStart w:id="8"/>
      <w:commentRangeStart w:id="9"/>
      <w:r>
        <w:rPr>
          <w:color w:val="C45911" w:themeColor="accent2" w:themeShade="bf"/>
        </w:rPr>
        <w:t>this does not seem to work for the RBR datasets, I get the sensor number and brand, but the sensor owner field is empty</w:t>
      </w:r>
      <w:r>
        <w:rPr>
          <w:color w:val="C45911" w:themeColor="accent2" w:themeShade="bf"/>
        </w:rPr>
      </w:r>
      <w:commentRangeEnd w:id="9"/>
      <w:r>
        <w:commentReference w:id="9"/>
      </w:r>
      <w:r>
        <w:rPr>
          <w:color w:val="C45911" w:themeColor="accent2" w:themeShade="bf"/>
        </w:rPr>
      </w:r>
      <w:commentRangeEnd w:id="8"/>
      <w:r>
        <w:commentReference w:id="8"/>
      </w:r>
      <w:r>
        <w:rPr/>
        <w:commentReference w:id="10"/>
      </w:r>
      <w:r>
        <w:rPr/>
        <w:t>]</w:t>
      </w:r>
    </w:p>
    <w:p>
      <w:pPr>
        <w:pStyle w:val="ListParagraph"/>
        <w:numPr>
          <w:ilvl w:val="2"/>
          <w:numId w:val="1"/>
        </w:numPr>
        <w:rPr/>
      </w:pPr>
      <w:r>
        <w:rPr/>
        <w:t>The blue box (‘Fill individual Values’) can be used to add or edit metadata for individual files (e.g. if you upload files from different stations together).</w:t>
      </w:r>
    </w:p>
    <w:p>
      <w:pPr>
        <w:pStyle w:val="ListParagraph"/>
        <w:numPr>
          <w:ilvl w:val="3"/>
          <w:numId w:val="1"/>
        </w:numPr>
        <w:rPr/>
      </w:pPr>
      <w:r>
        <w:rPr/>
        <w:t>It works like a normal spreadsheet (e.g. excel), where you can type, drag, and copy past from a different file.</w:t>
      </w:r>
    </w:p>
    <w:p>
      <w:pPr>
        <w:pStyle w:val="ListParagraph"/>
        <w:numPr>
          <w:ilvl w:val="3"/>
          <w:numId w:val="1"/>
        </w:numPr>
        <w:rPr/>
      </w:pPr>
      <w:r>
        <w:rPr/>
        <w:t>If you want to upload files from different stations together, it makes sense to prepare a table with site, lat, long info that can be directly copy-pasted into this box.</w:t>
      </w:r>
    </w:p>
    <w:p>
      <w:pPr>
        <w:pStyle w:val="ListParagraph"/>
        <w:numPr>
          <w:ilvl w:val="2"/>
          <w:numId w:val="1"/>
        </w:numPr>
        <w:rPr/>
      </w:pPr>
      <w:r>
        <w:rPr/>
        <w:t>The map (orange box) shows you the lat/long  position of your data. If the box around the map is green, all data are within the geographic range, if it is orange some data are located outside, and red means no data are located within the map. In this case you may want to double check your lat/long entries [</w:t>
      </w:r>
      <w:commentRangeStart w:id="11"/>
      <w:commentRangeStart w:id="12"/>
      <w:r>
        <w:rPr>
          <w:color w:val="C45911" w:themeColor="accent2" w:themeShade="bf"/>
        </w:rPr>
        <w:t>extend range to off shelf stations</w:t>
      </w:r>
      <w:r>
        <w:rPr>
          <w:color w:val="C45911" w:themeColor="accent2" w:themeShade="bf"/>
        </w:rPr>
      </w:r>
      <w:commentRangeEnd w:id="12"/>
      <w:r>
        <w:commentReference w:id="12"/>
      </w:r>
      <w:r>
        <w:rPr>
          <w:color w:val="C45911" w:themeColor="accent2" w:themeShade="bf"/>
        </w:rPr>
      </w:r>
      <w:commentRangeEnd w:id="11"/>
      <w:r>
        <w:commentReference w:id="11"/>
      </w:r>
      <w:r>
        <w:rPr/>
        <w:commentReference w:id="13"/>
      </w:r>
      <w:r>
        <w:rPr/>
        <w:t>?]</w:t>
      </w:r>
    </w:p>
    <w:p>
      <w:pPr>
        <w:pStyle w:val="ListParagraph"/>
        <w:numPr>
          <w:ilvl w:val="2"/>
          <w:numId w:val="1"/>
        </w:numPr>
        <w:rPr/>
      </w:pPr>
      <w:r>
        <w:rPr/>
        <w:t>If your data have already been published, please add the DOI [</w:t>
      </w:r>
      <w:r>
        <w:rPr>
          <w:color w:val="C45911" w:themeColor="accent2" w:themeShade="bf"/>
        </w:rPr>
        <w:t xml:space="preserve">DOI field still needs to be implemented] </w:t>
      </w:r>
      <w:r>
        <w:rPr/>
        <w:t xml:space="preserve">of the primary data publication (in this case, the data will be accessible via the database, with your associated DOI. Publishing of the entire dataset on Pangaea will also include the original DOI). You can also add a DOI to your dataset later via the </w:t>
      </w:r>
      <w:r>
        <w:rPr>
          <w:color w:val="C45911" w:themeColor="accent2" w:themeShade="bf"/>
        </w:rPr>
        <w:t>edit function [not yet implemented]</w:t>
      </w:r>
      <w:r>
        <w:rPr/>
        <w:t xml:space="preserve">. </w:t>
      </w:r>
    </w:p>
    <w:p>
      <w:pPr>
        <w:pStyle w:val="ListParagraph"/>
        <w:numPr>
          <w:ilvl w:val="2"/>
          <w:numId w:val="1"/>
        </w:numPr>
        <w:rPr/>
      </w:pPr>
      <w:r>
        <w:rPr/>
        <w:t>If your data needs be published in another database first, write ‘</w:t>
      </w:r>
      <w:r>
        <w:rPr>
          <w:color w:val="C45911" w:themeColor="accent2" w:themeShade="bf"/>
        </w:rPr>
        <w:t>xxx</w:t>
      </w:r>
      <w:r>
        <w:rPr/>
        <w:t xml:space="preserve">’ into the DOI field. In this case, your data will not be included into the Pangaea publication of that year. If you do not add a DOI within </w:t>
      </w:r>
      <w:r>
        <w:rPr>
          <w:color w:val="C45911" w:themeColor="accent2" w:themeShade="bf"/>
        </w:rPr>
        <w:t>1 year</w:t>
      </w:r>
      <w:r>
        <w:rPr/>
        <w:t>, the data will be added to the next Pangaea publication with you as the primary data owner.</w:t>
      </w:r>
    </w:p>
    <w:p>
      <w:pPr>
        <w:pStyle w:val="ListParagraph"/>
        <w:numPr>
          <w:ilvl w:val="2"/>
          <w:numId w:val="1"/>
        </w:numPr>
        <w:rPr/>
      </w:pPr>
      <w:r>
        <w:rPr/>
        <w:t xml:space="preserve">In case you want your data to be published as part of the joint yearly dataset in Pangaea, via the automated pipeline provided by the app, leave the DOI field empty. The data will be published together with the other data from that year with all </w:t>
      </w:r>
      <w:commentRangeStart w:id="14"/>
      <w:commentRangeStart w:id="15"/>
      <w:commentRangeStart w:id="16"/>
      <w:r>
        <w:rPr>
          <w:color w:val="000000" w:themeColor="text1"/>
        </w:rPr>
        <w:t>data owners</w:t>
      </w:r>
      <w:r>
        <w:rPr>
          <w:color w:val="000000" w:themeColor="text1"/>
        </w:rPr>
      </w:r>
      <w:commentRangeEnd w:id="16"/>
      <w:r>
        <w:commentReference w:id="16"/>
      </w:r>
      <w:r>
        <w:rPr>
          <w:color w:val="000000" w:themeColor="text1"/>
        </w:rPr>
      </w:r>
      <w:commentRangeEnd w:id="15"/>
      <w:r>
        <w:commentReference w:id="15"/>
      </w:r>
      <w:r>
        <w:rPr>
          <w:color w:val="000000" w:themeColor="text1"/>
        </w:rPr>
      </w:r>
      <w:commentRangeEnd w:id="14"/>
      <w:r>
        <w:commentReference w:id="14"/>
      </w:r>
      <w:r>
        <w:rPr/>
        <w:commentReference w:id="17"/>
      </w:r>
      <w:r>
        <w:rPr>
          <w:color w:val="000000" w:themeColor="text1"/>
        </w:rPr>
        <w:t xml:space="preserve"> </w:t>
      </w:r>
      <w:r>
        <w:rPr/>
        <w:t xml:space="preserve">as coauthors. The order of the author list will be dictated by the number of provided </w:t>
      </w:r>
      <w:r>
        <w:rPr/>
        <w:commentReference w:id="18"/>
      </w:r>
      <w:r>
        <w:rPr/>
        <w:t>profiles.</w:t>
      </w:r>
    </w:p>
    <w:p>
      <w:pPr>
        <w:pStyle w:val="ListParagraph"/>
        <w:numPr>
          <w:ilvl w:val="1"/>
          <w:numId w:val="1"/>
        </w:numPr>
        <w:rPr/>
      </w:pPr>
      <w:r>
        <w:rPr>
          <w:b/>
          <w:bCs/>
          <w:lang w:val="de-DE"/>
        </w:rPr>
        <w:t>3) Quality Control / Upload</w:t>
      </w:r>
      <w:commentRangeStart w:id="20"/>
      <w:r>
        <w:rPr/>
        <w:commentReference w:id="19"/>
      </w:r>
      <w:r>
        <w:rPr/>
      </w:r>
      <w:commentRangeEnd w:id="20"/>
      <w:r>
        <w:commentReference w:id="20"/>
      </w:r>
      <w:r>
        <w:rPr/>
        <w:commentReference w:id="21"/>
      </w:r>
    </w:p>
    <w:p>
      <w:pPr>
        <w:pStyle w:val="Normal"/>
        <w:ind w:left="720" w:hanging="0"/>
        <w:rPr/>
      </w:pPr>
      <w:r>
        <w:rPr>
          <w:color w:val="C45911" w:themeColor="accent2" w:themeShade="bf"/>
          <w:highlight w:val="yellow"/>
        </w:rPr>
        <w:t>QC needs to be decided on and implemented first</w:t>
      </w:r>
    </w:p>
    <w:p>
      <w:pPr>
        <w:pStyle w:val="ListParagraph"/>
        <w:rPr/>
      </w:pPr>
      <w:r>
        <w:rPr>
          <w:color w:val="C45911" w:themeColor="accent2" w:themeShade="bf"/>
        </w:rPr>
        <w:t>This has not a lot of new information, one table we want to take out, the other one has been displayed already on the previous page.</w:t>
      </w:r>
    </w:p>
    <w:p>
      <w:pPr>
        <w:pStyle w:val="ListParagraph"/>
        <w:numPr>
          <w:ilvl w:val="1"/>
          <w:numId w:val="1"/>
        </w:numPr>
        <w:rPr>
          <w:b/>
          <w:b/>
          <w:bCs/>
        </w:rPr>
      </w:pPr>
      <w:r>
        <w:rPr>
          <w:b/>
          <w:bCs/>
          <w:lang w:val="de-DE"/>
        </w:rPr>
        <w:t xml:space="preserve">4) </w:t>
      </w:r>
      <w:commentRangeStart w:id="22"/>
      <w:r>
        <w:rPr>
          <w:b/>
          <w:bCs/>
          <w:lang w:val="de-DE"/>
        </w:rPr>
        <w:t>Download</w:t>
      </w:r>
    </w:p>
    <w:p>
      <w:pPr>
        <w:pStyle w:val="ListParagraph"/>
        <w:numPr>
          <w:ilvl w:val="2"/>
          <w:numId w:val="1"/>
        </w:numPr>
        <w:rPr/>
      </w:pPr>
      <w:r>
        <w:rPr/>
        <w:t>On this page, all data that have been uploaded via this portal to the protected online dataset (</w:t>
      </w:r>
      <w:r>
        <w:rPr>
          <w:highlight w:val="yellow"/>
        </w:rPr>
        <w:t>and published data with DOI?)</w:t>
      </w:r>
      <w:r>
        <w:rPr/>
        <w:t xml:space="preserve"> can be found and downloaded. This does not download from Pangaea.</w:t>
      </w:r>
      <w:r>
        <w:rPr/>
      </w:r>
      <w:commentRangeEnd w:id="22"/>
      <w:r>
        <w:commentReference w:id="22"/>
      </w:r>
      <w:r>
        <w:rPr/>
        <w:commentReference w:id="23"/>
      </w:r>
    </w:p>
    <w:p>
      <w:pPr>
        <w:pStyle w:val="ListParagraph"/>
        <w:numPr>
          <w:ilvl w:val="2"/>
          <w:numId w:val="1"/>
        </w:numPr>
        <w:rPr/>
      </w:pPr>
      <w:r>
        <w:rPr/>
        <w:t xml:space="preserve">In the blue box (‘controls’), you can select the range of data you want to download in terms of 6 characteristics. </w:t>
      </w:r>
    </w:p>
    <w:p>
      <w:pPr>
        <w:pStyle w:val="ListParagraph"/>
        <w:numPr>
          <w:ilvl w:val="3"/>
          <w:numId w:val="1"/>
        </w:numPr>
        <w:rPr/>
      </w:pPr>
      <w:r>
        <w:rPr/>
        <w:t>All data and sensor owners are displayed, but can be omitted by clicking on the name and deleting it [</w:t>
      </w:r>
      <w:commentRangeStart w:id="24"/>
      <w:r>
        <w:rPr/>
        <w:t>this may get messy if we have a lot of different data owners, but I can’t think of a better option</w:t>
      </w:r>
      <w:r>
        <w:rPr/>
      </w:r>
      <w:commentRangeEnd w:id="24"/>
      <w:r>
        <w:commentReference w:id="24"/>
      </w:r>
      <w:r>
        <w:rPr/>
        <w:commentReference w:id="25"/>
      </w:r>
      <w:r>
        <w:rPr/>
        <w:t>].</w:t>
      </w:r>
    </w:p>
    <w:p>
      <w:pPr>
        <w:pStyle w:val="ListParagraph"/>
        <w:numPr>
          <w:ilvl w:val="3"/>
          <w:numId w:val="1"/>
        </w:numPr>
        <w:rPr/>
      </w:pPr>
      <w:r>
        <w:rPr/>
        <w:t>Deleted data or sensor owners can be added back via the appearing drop down menu.</w:t>
      </w:r>
    </w:p>
    <w:p>
      <w:pPr>
        <w:pStyle w:val="ListParagraph"/>
        <w:numPr>
          <w:ilvl w:val="2"/>
          <w:numId w:val="1"/>
        </w:numPr>
        <w:rPr/>
      </w:pPr>
      <w:r>
        <w:rPr/>
        <w:t>The selected data points are shown in the green data box and their locations are illustrated in the orange map box.</w:t>
      </w:r>
    </w:p>
    <w:p>
      <w:pPr>
        <w:pStyle w:val="ListParagraph"/>
        <w:numPr>
          <w:ilvl w:val="2"/>
          <w:numId w:val="1"/>
        </w:numPr>
        <w:rPr/>
      </w:pPr>
      <w:r>
        <w:rPr/>
        <w:t xml:space="preserve">To illustrate data distribution and ranges, all selected data can be plotted in the red time series box by selecting the variables for the </w:t>
      </w:r>
      <w:r>
        <w:rPr>
          <w:i/>
          <w:iCs/>
        </w:rPr>
        <w:t>x</w:t>
      </w:r>
      <w:r>
        <w:rPr/>
        <w:t xml:space="preserve"> and </w:t>
      </w:r>
      <w:r>
        <w:rPr>
          <w:i/>
          <w:iCs/>
        </w:rPr>
        <w:t>y</w:t>
      </w:r>
      <w:r>
        <w:rPr/>
        <w:t xml:space="preserve"> axis of the plot.</w:t>
      </w:r>
    </w:p>
    <w:p>
      <w:pPr>
        <w:pStyle w:val="ListParagraph"/>
        <w:numPr>
          <w:ilvl w:val="2"/>
          <w:numId w:val="1"/>
        </w:numPr>
        <w:rPr/>
      </w:pPr>
      <w:r>
        <w:rPr/>
        <w:t>Data can be downloaded as .csv or .rds files via the download data button.</w:t>
      </w:r>
    </w:p>
    <w:p>
      <w:pPr>
        <w:pStyle w:val="Normal"/>
        <w:ind w:left="1080" w:hanging="0"/>
        <w:rPr/>
      </w:pPr>
      <w:r>
        <w:rPr/>
      </w:r>
    </w:p>
    <w:p>
      <w:pPr>
        <w:pStyle w:val="ListParagraph"/>
        <w:numPr>
          <w:ilvl w:val="0"/>
          <w:numId w:val="1"/>
        </w:numPr>
        <w:rPr/>
      </w:pPr>
      <w:r>
        <w:rPr>
          <w:lang w:val="de-DE"/>
        </w:rPr>
        <w:t>FAQ and Trouble Shooting</w:t>
      </w:r>
    </w:p>
    <w:p>
      <w:pPr>
        <w:pStyle w:val="ListParagraph"/>
        <w:numPr>
          <w:ilvl w:val="0"/>
          <w:numId w:val="0"/>
        </w:numPr>
        <w:ind w:left="1440" w:hanging="0"/>
        <w:rPr>
          <w:color w:val="F58220"/>
        </w:rPr>
      </w:pPr>
      <w:r>
        <w:rPr>
          <w:color w:val="F58220"/>
          <w:lang w:val="de-DE"/>
        </w:rPr>
        <w:t>Let’s wait for usual problems popping up before populating this section</w:t>
      </w:r>
    </w:p>
    <w:p>
      <w:pPr>
        <w:pStyle w:val="Normal"/>
        <w:numPr>
          <w:ilvl w:val="1"/>
          <w:numId w:val="1"/>
        </w:numPr>
        <w:rPr/>
      </w:pPr>
      <w:r>
        <w:rPr>
          <w:lang w:val="de-DE"/>
        </w:rPr>
        <w:t>If you have any technical problems with the app, contact Robert Schlegel (</w:t>
      </w:r>
      <w:hyperlink r:id="rId4">
        <w:r>
          <w:rPr>
            <w:rStyle w:val="InternetLink"/>
            <w:lang w:val="de-DE"/>
          </w:rPr>
          <w:t>robert.schlegel@imev-mer.fr</w:t>
        </w:r>
      </w:hyperlink>
      <w:r>
        <w:rPr>
          <w:lang w:val="de-DE"/>
        </w:rPr>
        <w:t>)</w:t>
      </w:r>
    </w:p>
    <w:p>
      <w:pPr>
        <w:pStyle w:val="Normal"/>
        <w:numPr>
          <w:ilvl w:val="1"/>
          <w:numId w:val="1"/>
        </w:numPr>
        <w:rPr/>
      </w:pPr>
      <w:r>
        <w:rPr/>
        <w:t>If you have questions regarding data usage, publication and collaboration, please contact the chairs of the Kongsfjorden Flagship, Clara Hoppe (clara.hoppe@awi.de) and Allison Bailey (</w:t>
      </w:r>
      <w:hyperlink r:id="rId5">
        <w:r>
          <w:rPr>
            <w:rStyle w:val="InternetLink"/>
          </w:rPr>
          <w:t>allison.bailey@npolar.no</w:t>
        </w:r>
      </w:hyperlink>
      <w:r>
        <w:rPr/>
        <w:t>)</w:t>
      </w:r>
    </w:p>
    <w:p>
      <w:pPr>
        <w:pStyle w:val="Normal"/>
        <w:rPr/>
      </w:pPr>
      <w:r>
        <w:rPr/>
      </w:r>
    </w:p>
    <w:p>
      <w:pPr>
        <w:pStyle w:val="Normal"/>
        <w:ind w:left="360" w:hanging="0"/>
        <w:rPr/>
      </w:pPr>
      <w:r>
        <w:rPr/>
        <w:drawing>
          <wp:inline distT="0" distB="0" distL="0" distR="0">
            <wp:extent cx="5759450" cy="4320540"/>
            <wp:effectExtent l="0" t="0" r="0" b="0"/>
            <wp:docPr id="1" name="Picture 2" descr="A picture containing water, outdoor, sky,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water, outdoor, sky, boat&#10;&#10;Description automatically generated"/>
                    <pic:cNvPicPr>
                      <a:picLocks noChangeAspect="1" noChangeArrowheads="1"/>
                    </pic:cNvPicPr>
                  </pic:nvPicPr>
                  <pic:blipFill>
                    <a:blip r:embed="rId6"/>
                    <a:stretch>
                      <a:fillRect/>
                    </a:stretch>
                  </pic:blipFill>
                  <pic:spPr bwMode="auto">
                    <a:xfrm>
                      <a:off x="0" y="0"/>
                      <a:ext cx="5759450" cy="4320540"/>
                    </a:xfrm>
                    <a:prstGeom prst="rect">
                      <a:avLst/>
                    </a:prstGeom>
                  </pic:spPr>
                </pic:pic>
              </a:graphicData>
            </a:graphic>
          </wp:inline>
        </w:drawing>
      </w:r>
      <w:r>
        <w:br w:type="page"/>
      </w:r>
    </w:p>
    <w:p>
      <w:pPr>
        <w:pStyle w:val="Normal"/>
        <w:ind w:hanging="0"/>
        <w:rPr/>
      </w:pPr>
      <w:r>
        <w:rPr/>
      </w:r>
    </w:p>
    <w:p>
      <w:pPr>
        <w:pStyle w:val="Normal"/>
        <w:ind w:left="360" w:hanging="0"/>
        <w:rPr/>
      </w:pPr>
      <w:r>
        <w:rPr/>
        <w:drawing>
          <wp:inline distT="0" distB="0" distL="0" distR="0">
            <wp:extent cx="5486400" cy="365760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7"/>
                    <a:stretch>
                      <a:fillRect/>
                    </a:stretch>
                  </pic:blipFill>
                  <pic:spPr bwMode="auto">
                    <a:xfrm>
                      <a:off x="0" y="0"/>
                      <a:ext cx="5486400" cy="3657600"/>
                    </a:xfrm>
                    <a:prstGeom prst="rect">
                      <a:avLst/>
                    </a:prstGeom>
                  </pic:spPr>
                </pic:pic>
              </a:graphicData>
            </a:graphic>
          </wp:inline>
        </w:drawing>
      </w:r>
    </w:p>
    <w:p>
      <w:pPr>
        <w:pStyle w:val="Normal"/>
        <w:ind w:left="360" w:hanging="0"/>
        <w:rPr/>
      </w:pPr>
      <w:r>
        <w:rPr/>
      </w:r>
    </w:p>
    <w:sectPr>
      <w:type w:val="nextPage"/>
      <w:pgSz w:w="11906" w:h="16838"/>
      <w:pgMar w:left="1418" w:right="1418" w:header="0" w:top="1418"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ra Hoppe" w:date="2022-07-06T11:45:00Z" w:initials="MOU">
    <w:p>
      <w:r>
        <w:rPr>
          <w:rFonts w:ascii="Liberation Serif" w:hAnsi="Liberation Serif" w:eastAsia="DejaVu Sans" w:cs="DejaVu Sans"/>
          <w:lang w:val="en-US" w:eastAsia="en-US" w:bidi="en-US"/>
        </w:rPr>
        <w:t>This has not been agreed to by KingsBay...</w:t>
      </w:r>
    </w:p>
  </w:comment>
  <w:comment w:id="1" w:author="Clara Hoppe" w:date="2022-07-06T11:45:00Z" w:initials="MOU">
    <w:p>
      <w:r>
        <w:rPr>
          <w:rFonts w:ascii="Liberation Serif" w:hAnsi="Liberation Serif" w:eastAsia="DejaVu Sans" w:cs="DejaVu Sans"/>
          <w:lang w:val="en-US" w:eastAsia="en-US" w:bidi="en-US"/>
        </w:rPr>
        <w:t>Uff, do yo really think we should offer this? That could be a substantial amount of work...</w:t>
      </w:r>
    </w:p>
  </w:comment>
  <w:comment w:id="2" w:author="Unknown Author" w:date="2022-08-01T11:34:25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Clara Hoppe (06/07/2022, 11:45): "..."</w:t>
      </w:r>
    </w:p>
    <w:p>
      <w:r>
        <w:rPr>
          <w:rFonts w:ascii="Liberation Serif" w:hAnsi="Liberation Serif" w:eastAsia="DejaVu Sans" w:cs="DejaVu Sans"/>
          <w:sz w:val="20"/>
          <w:lang w:val="en-US" w:eastAsia="en-US" w:bidi="ar-SA"/>
        </w:rPr>
        <w:t>Probably not...</w:t>
      </w:r>
    </w:p>
  </w:comment>
  <w:comment w:id="3" w:author="Allison Bailey" w:date="2022-07-01T09:32:00Z" w:initials="AB">
    <w:p>
      <w:r>
        <w:rPr>
          <w:rFonts w:ascii="Liberation Serif" w:hAnsi="Liberation Serif" w:eastAsia="DejaVu Sans" w:cs="DejaVu Sans"/>
          <w:lang w:val="nb-NO" w:eastAsia="en-US" w:bidi="en-US"/>
        </w:rPr>
        <w:t>"sorted by" for me might be interpreted as a list of files in a certain order, where we want pure-station groups</w:t>
      </w:r>
    </w:p>
  </w:comment>
  <w:comment w:id="4" w:author="Unknown Author" w:date="2022-08-01T17:49:16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Allison Bailey (01/07/2022, 09:32): "..."</w:t>
      </w:r>
    </w:p>
    <w:p>
      <w:r>
        <w:rPr>
          <w:rFonts w:ascii="Liberation Serif" w:hAnsi="Liberation Serif" w:eastAsia="DejaVu Sans" w:cs="DejaVu Sans"/>
          <w:sz w:val="20"/>
          <w:lang w:val="en-US" w:eastAsia="en-US" w:bidi="ar-SA"/>
        </w:rPr>
        <w:t>I’m not sure if this comment still applies. The text was edited a lot.</w:t>
      </w:r>
    </w:p>
  </w:comment>
  <w:comment w:id="5" w:author="Allison Bailey" w:date="2022-07-01T09:55:00Z" w:initials="AB">
    <w:p>
      <w:r>
        <w:rPr>
          <w:rFonts w:ascii="Liberation Serif" w:hAnsi="Liberation Serif" w:eastAsia="DejaVu Sans" w:cs="DejaVu Sans"/>
          <w:lang w:val="nb-NO" w:eastAsia="en-US" w:bidi="en-US"/>
        </w:rPr>
        <w:t>Potentially changing this subtitle?</w:t>
      </w:r>
    </w:p>
  </w:comment>
  <w:comment w:id="6" w:author="Unknown Author" w:date="2022-08-01T17:50:10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Allison Bailey (01/07/2022, 09:55): "..."</w:t>
      </w:r>
    </w:p>
    <w:p>
      <w:r>
        <w:rPr>
          <w:rFonts w:ascii="Liberation Serif" w:hAnsi="Liberation Serif" w:eastAsia="DejaVu Sans" w:cs="DejaVu Sans"/>
          <w:sz w:val="20"/>
          <w:lang w:val="en-US" w:eastAsia="en-US" w:bidi="ar-SA"/>
        </w:rPr>
        <w:t>All of the subtitles have been changed to be much more clear. But therefore also longer.</w:t>
      </w:r>
    </w:p>
  </w:comment>
  <w:comment w:id="7" w:author="Unknown Author" w:date="2022-04-27T10:23:00Z" w:initials="">
    <w:p>
      <w:r>
        <w:rPr>
          <w:rFonts w:ascii="Calibri" w:hAnsi="Calibri" w:eastAsia="DejaVu Sans" w:cs="DejaVu Sans"/>
          <w:sz w:val="20"/>
          <w:lang w:val="en-US" w:eastAsia="en-US" w:bidi="en-US"/>
        </w:rPr>
        <w:t>Yes. We can make that part of the user login information so it is attached to the uploaded data automagically.</w:t>
      </w:r>
    </w:p>
  </w:comment>
  <w:comment w:id="9" w:author="Unknown Author" w:date="2022-04-27T10:24:00Z" w:initials="">
    <w:p>
      <w:r>
        <w:rPr>
          <w:rFonts w:ascii="Calibri" w:hAnsi="Calibri" w:eastAsia="DejaVu Sans" w:cs="DejaVu Sans"/>
          <w:sz w:val="20"/>
          <w:lang w:val="en-US" w:eastAsia="en-US" w:bidi="en-US"/>
        </w:rPr>
        <w:t>No one has told me who the default sensor owner is for the RBR instrument. It was my understanding that there were various owenrs.</w:t>
      </w:r>
    </w:p>
  </w:comment>
  <w:comment w:id="8" w:author="Clara Hoppe" w:date="2022-07-06T11:47:00Z" w:initials="MOU">
    <w:p>
      <w:r>
        <w:rPr>
          <w:rFonts w:ascii="Liberation Serif" w:hAnsi="Liberation Serif" w:eastAsia="DejaVu Sans" w:cs="DejaVu Sans"/>
          <w:lang w:val="en-US" w:eastAsia="en-US" w:bidi="en-US"/>
        </w:rPr>
        <w:t xml:space="preserve">The sensor number that is automatically filled is the one owned by AWIPEV, so I would  either leave both fields empty or add AWIPEV to it. </w:t>
      </w:r>
    </w:p>
  </w:comment>
  <w:comment w:id="10" w:author="Unknown Author" w:date="2022-08-01T17:53:37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Clara Hoppe (06/07/2022, 11:47): "..."</w:t>
      </w:r>
    </w:p>
    <w:p>
      <w:r>
        <w:rPr>
          <w:rFonts w:ascii="Liberation Serif" w:hAnsi="Liberation Serif" w:eastAsia="DejaVu Sans" w:cs="DejaVu Sans"/>
          <w:sz w:val="20"/>
          <w:lang w:val="en-US" w:eastAsia="en-US" w:bidi="ar-SA"/>
        </w:rPr>
        <w:t>Ideally I can get a list of this information so I can enter it into the app.</w:t>
      </w:r>
    </w:p>
  </w:comment>
  <w:comment w:id="12" w:author="Unknown Author" w:date="2022-04-27T10:25:00Z" w:initials="">
    <w:p>
      <w:r>
        <w:rPr>
          <w:rFonts w:ascii="Calibri" w:hAnsi="Calibri" w:eastAsia="DejaVu Sans" w:cs="DejaVu Sans"/>
          <w:sz w:val="20"/>
          <w:lang w:val="en-US" w:eastAsia="en-US" w:bidi="en-US"/>
        </w:rPr>
        <w:t>If we want to do so, this is very easy to change.</w:t>
      </w:r>
    </w:p>
  </w:comment>
  <w:comment w:id="11" w:author="Allison Bailey" w:date="2022-07-01T10:16:00Z" w:initials="AB">
    <w:p>
      <w:r>
        <w:rPr>
          <w:rFonts w:ascii="Liberation Serif" w:hAnsi="Liberation Serif" w:eastAsia="DejaVu Sans" w:cs="DejaVu Sans"/>
          <w:lang w:val="nb-NO" w:eastAsia="en-US" w:bidi="en-US"/>
        </w:rPr>
        <w:t>It would be great to be able to include stations out to at least 7deg E- but that kind of throws off the attractiveness of the map (zoom).</w:t>
      </w:r>
    </w:p>
  </w:comment>
  <w:comment w:id="13" w:author="Unknown Author" w:date="2022-08-01T17:54:10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Allison Bailey (01/07/2022, 10:16): "..."</w:t>
      </w:r>
    </w:p>
    <w:p>
      <w:r>
        <w:rPr>
          <w:rFonts w:ascii="Liberation Serif" w:hAnsi="Liberation Serif" w:eastAsia="DejaVu Sans" w:cs="DejaVu Sans"/>
          <w:sz w:val="20"/>
          <w:lang w:val="en-US" w:eastAsia="en-US" w:bidi="ar-SA"/>
        </w:rPr>
        <w:t>Indeed. I have yet to make this change as it doesn’t look great.</w:t>
      </w:r>
    </w:p>
  </w:comment>
  <w:comment w:id="16" w:author="Unknown Author" w:date="2022-04-27T10:26:00Z" w:initials="">
    <w:p>
      <w:r>
        <w:rPr>
          <w:rFonts w:ascii="Calibri" w:hAnsi="Calibri" w:eastAsia="DejaVu Sans" w:cs="DejaVu Sans"/>
          <w:sz w:val="20"/>
          <w:lang w:val="en-US" w:eastAsia="en-US" w:bidi="en-US"/>
        </w:rPr>
        <w:t>This is an important consideration. Not sure how we want to do this.</w:t>
      </w:r>
    </w:p>
  </w:comment>
  <w:comment w:id="15" w:author="Allison Bailey" w:date="2022-07-01T10:17:00Z" w:initials="AB">
    <w:p>
      <w:r>
        <w:rPr>
          <w:rFonts w:ascii="Liberation Serif" w:hAnsi="Liberation Serif" w:eastAsia="DejaVu Sans" w:cs="DejaVu Sans"/>
          <w:lang w:val="nb-NO" w:eastAsia="en-US" w:bidi="en-US"/>
        </w:rPr>
        <w:t>I don't think we can hav data uploaders as co-authors… only the data owner- and the institute can decide on who that is</w:t>
      </w:r>
    </w:p>
  </w:comment>
  <w:comment w:id="14" w:author="Clara Hoppe" w:date="2022-07-06T11:50:00Z" w:initials="MOU">
    <w:p>
      <w:r>
        <w:rPr>
          <w:rFonts w:ascii="Liberation Serif" w:hAnsi="Liberation Serif" w:eastAsia="DejaVu Sans" w:cs="DejaVu Sans"/>
          <w:lang w:val="en-US" w:eastAsia="en-US" w:bidi="en-US"/>
        </w:rPr>
        <w:t>I agree. There are two separate fields for data uploader and data owner in the app, so that should be easily done</w:t>
      </w:r>
    </w:p>
  </w:comment>
  <w:comment w:id="17" w:author="Unknown Author" w:date="2022-08-01T17:55:01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Clara Hoppe (06/07/2022, 11:50): "..."</w:t>
      </w:r>
    </w:p>
    <w:p>
      <w:r>
        <w:rPr>
          <w:rFonts w:ascii="Liberation Serif" w:hAnsi="Liberation Serif" w:eastAsia="DejaVu Sans" w:cs="DejaVu Sans"/>
          <w:sz w:val="20"/>
          <w:lang w:val="en-US" w:eastAsia="en-US" w:bidi="ar-SA"/>
        </w:rPr>
        <w:t>I’ve also added a new data field for the data owner’s institute as well as DOI if any exist.</w:t>
      </w:r>
    </w:p>
  </w:comment>
  <w:comment w:id="18" w:author="Unknown Author" w:date="2022-04-27T10:27:00Z" w:initials="">
    <w:p>
      <w:r>
        <w:rPr>
          <w:rFonts w:ascii="Calibri" w:hAnsi="Calibri" w:eastAsia="DejaVu Sans" w:cs="DejaVu Sans"/>
          <w:sz w:val="20"/>
          <w:lang w:val="en-US" w:eastAsia="en-US" w:bidi="en-US"/>
        </w:rPr>
        <w:t>Or rather the number of data points? Or individual files? Or unique days of data?</w:t>
      </w:r>
    </w:p>
  </w:comment>
  <w:comment w:id="19" w:author="Allison Bailey" w:date="2022-07-01T10:21:00Z" w:initials="AB">
    <w:p>
      <w:r>
        <w:rPr>
          <w:rFonts w:ascii="Liberation Serif" w:hAnsi="Liberation Serif" w:eastAsia="DejaVu Sans" w:cs="DejaVu Sans"/>
          <w:lang w:val="nb-NO" w:eastAsia="en-US" w:bidi="en-US"/>
        </w:rPr>
        <w:t>I think we need to make it clear here that it's uploading to an online dataset that is not Pangaea. The best (for me) would be to have a visualization of this, with consistently used names. Like "upload to online, protected dataset", and "publish to public data service"</w:t>
      </w:r>
    </w:p>
  </w:comment>
  <w:comment w:id="20" w:author="Clara Hoppe" w:date="2022-07-06T11:51:00Z" w:initials="MOU">
    <w:p>
      <w:r>
        <w:rPr>
          <w:rFonts w:ascii="Liberation Serif" w:hAnsi="Liberation Serif" w:eastAsia="DejaVu Sans" w:cs="DejaVu Sans"/>
          <w:lang w:val="en-US" w:eastAsia="en-US" w:bidi="en-US"/>
        </w:rPr>
        <w:t>I agree</w:t>
      </w:r>
    </w:p>
  </w:comment>
  <w:comment w:id="21" w:author="Unknown Author" w:date="2022-08-01T17:56:31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Clara Hoppe (06/07/2022, 11:51): "..."</w:t>
      </w:r>
    </w:p>
    <w:p>
      <w:r>
        <w:rPr>
          <w:rFonts w:ascii="Liberation Serif" w:hAnsi="Liberation Serif" w:eastAsia="DejaVu Sans" w:cs="DejaVu Sans"/>
          <w:sz w:val="20"/>
          <w:lang w:val="de-DE" w:eastAsia="en-US" w:bidi="ar-SA"/>
        </w:rPr>
        <w:t>Hopefully we can decide on the way forward on this during our next meeting.</w:t>
      </w:r>
    </w:p>
  </w:comment>
  <w:comment w:id="22" w:author="Clara Hoppe" w:date="2022-07-06T11:51:00Z" w:initials="MOU">
    <w:p>
      <w:r>
        <w:rPr>
          <w:rFonts w:ascii="Liberation Serif" w:hAnsi="Liberation Serif" w:eastAsia="DejaVu Sans" w:cs="DejaVu Sans"/>
          <w:lang w:val="en-US" w:eastAsia="en-US" w:bidi="en-US"/>
        </w:rPr>
        <w:t>I am not sure we really want this functionality for everyone with access… should we rather want people to wait for the Pangaea dataset? Otherwise we will have to keep track of versions and download dates etc</w:t>
      </w:r>
    </w:p>
  </w:comment>
  <w:comment w:id="23" w:author="Unknown Author" w:date="2022-08-01T12:08:55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Clara Hoppe (06/07/2022, 11:51): "..."</w:t>
      </w:r>
    </w:p>
    <w:p>
      <w:r>
        <w:rPr>
          <w:rFonts w:ascii="Liberation Serif" w:hAnsi="Liberation Serif" w:eastAsia="DejaVu Sans" w:cs="DejaVu Sans"/>
          <w:sz w:val="20"/>
          <w:lang w:val="en-US" w:eastAsia="en-US" w:bidi="ar-SA"/>
        </w:rPr>
        <w:t>Good point. But I think that there is a lot of utility in people being able to access the data rapidly. I could implement a download timestamp to be included with any downloaded data. Or something like that.</w:t>
      </w:r>
    </w:p>
  </w:comment>
  <w:comment w:id="24" w:author="Unknown Author" w:date="2022-04-27T10:31:00Z" w:initials="">
    <w:p>
      <w:r>
        <w:rPr>
          <w:rFonts w:ascii="Calibri" w:hAnsi="Calibri" w:eastAsia="DejaVu Sans" w:cs="DejaVu Sans"/>
          <w:sz w:val="20"/>
          <w:lang w:val="en-US" w:eastAsia="en-US" w:bidi="en-US"/>
        </w:rPr>
        <w:t>I think I can change this to a drop down menu where one can click n a row to (de)select it and there re little check marks next to the selected names.</w:t>
      </w:r>
    </w:p>
  </w:comment>
  <w:comment w:id="25" w:author="Unknown Author" w:date="2022-08-01T17:57:59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ar-SA" w:eastAsia="en-US"/>
        </w:rPr>
        <w:t>Reply to Unknown Author (27/04/2022, 10:31): "..."</w:t>
      </w:r>
    </w:p>
    <w:p>
      <w:r>
        <w:rPr>
          <w:rFonts w:ascii="Liberation Serif" w:hAnsi="Liberation Serif" w:eastAsia="DejaVu Sans" w:cs="DejaVu Sans"/>
          <w:sz w:val="20"/>
          <w:lang w:val="en-US" w:eastAsia="en-US" w:bidi="ar-SA"/>
        </w:rPr>
        <w:t>I’ve not yet implemented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b/>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db76ad"/>
    <w:rPr>
      <w:b/>
      <w:bCs/>
      <w:sz w:val="20"/>
      <w:szCs w:val="20"/>
    </w:rPr>
  </w:style>
  <w:style w:type="character" w:styleId="InternetLink">
    <w:name w:val="Internet Link"/>
    <w:basedOn w:val="DefaultParagraphFont"/>
    <w:uiPriority w:val="99"/>
    <w:unhideWhenUsed/>
    <w:rsid w:val="00547828"/>
    <w:rPr>
      <w:color w:val="0563C1" w:themeColor="hyperlink"/>
      <w:u w:val="single"/>
    </w:rPr>
  </w:style>
  <w:style w:type="character" w:styleId="UnresolvedMention">
    <w:name w:val="Unresolved Mention"/>
    <w:basedOn w:val="DefaultParagraphFont"/>
    <w:uiPriority w:val="99"/>
    <w:semiHidden/>
    <w:unhideWhenUsed/>
    <w:qFormat/>
    <w:rsid w:val="00547828"/>
    <w:rPr>
      <w:color w:val="605E5C"/>
      <w:shd w:fill="E1DFDD" w:val="clear"/>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b/>
      <w:bCs/>
    </w:rPr>
  </w:style>
  <w:style w:type="character" w:styleId="ListLabel17">
    <w:name w:val="ListLabel 17"/>
    <w:qFormat/>
    <w:rPr>
      <w:rFonts w:cs="Courier New"/>
      <w:b/>
    </w:rPr>
  </w:style>
  <w:style w:type="character" w:styleId="ListLabel18">
    <w:name w:val="ListLabel 18"/>
    <w:qFormat/>
    <w:rPr>
      <w:b/>
      <w:bCs/>
    </w:rPr>
  </w:style>
  <w:style w:type="character" w:styleId="ListLabel19">
    <w:name w:val="ListLabel 19"/>
    <w:qFormat/>
    <w:rPr>
      <w:lang w:val="de-DE"/>
    </w:rPr>
  </w:style>
  <w:style w:type="character" w:styleId="ListLabel20">
    <w:name w:val="ListLabel 2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f0164e"/>
    <w:pPr>
      <w:spacing w:before="0" w:after="0"/>
      <w:ind w:left="720" w:hanging="0"/>
      <w:contextualSpacing/>
    </w:pPr>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b74fdc"/>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subject">
    <w:name w:val="annotation subject"/>
    <w:basedOn w:val="Annotationtext"/>
    <w:link w:val="CommentSubjectChar"/>
    <w:uiPriority w:val="99"/>
    <w:semiHidden/>
    <w:unhideWhenUsed/>
    <w:qFormat/>
    <w:rsid w:val="00db76a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ngineer@kingsbay.no" TargetMode="External"/><Relationship Id="rId3" Type="http://schemas.openxmlformats.org/officeDocument/2006/relationships/hyperlink" Target="mailto:robert.schlegel@imev-mer.fr" TargetMode="External"/><Relationship Id="rId4" Type="http://schemas.openxmlformats.org/officeDocument/2006/relationships/hyperlink" Target="mailto:robert.schlegel@imev-mer.fr" TargetMode="External"/><Relationship Id="rId5" Type="http://schemas.openxmlformats.org/officeDocument/2006/relationships/hyperlink" Target="mailto:allison.bailey@npolar.no"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LibreOffice/6.0.7.3$Linux_X86_64 LibreOffice_project/00m0$Build-3</Application>
  <Pages>5</Pages>
  <Words>1504</Words>
  <Characters>6993</Characters>
  <CharactersWithSpaces>8396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2022-07-06T09:43:00Z</dcterms:created>
  <dc:creator>Clara Hoppe</dc:creator>
  <dc:description/>
  <dc:language>en-GB</dc:language>
  <cp:lastModifiedBy/>
  <dcterms:modified xsi:type="dcterms:W3CDTF">2022-09-14T16:40:18Z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